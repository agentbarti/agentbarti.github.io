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EE6DF2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1528C6">
        <w:rPr>
          <w:rFonts w:ascii="Times New Roman" w:hAnsi="Times New Roman" w:cs="Times New Roman"/>
          <w:b/>
          <w:sz w:val="28"/>
          <w:szCs w:val="28"/>
        </w:rPr>
        <w:t>Białka</w:t>
      </w:r>
    </w:p>
    <w:p w:rsidR="00F60F28" w:rsidRPr="00FF4E52" w:rsidRDefault="00F60F28" w:rsidP="00EE6DF2">
      <w:pPr>
        <w:pStyle w:val="Akapitzlist"/>
        <w:numPr>
          <w:ilvl w:val="0"/>
          <w:numId w:val="7"/>
        </w:numPr>
        <w:spacing w:before="240" w:after="0" w:line="276" w:lineRule="auto"/>
        <w:rPr>
          <w:rFonts w:ascii="Arial Black" w:hAnsi="Arial Black"/>
          <w:b/>
          <w:szCs w:val="20"/>
        </w:rPr>
      </w:pPr>
      <w:r w:rsidRPr="00FF4E52">
        <w:rPr>
          <w:rFonts w:ascii="Arial Black" w:hAnsi="Arial Black"/>
          <w:b/>
          <w:szCs w:val="20"/>
        </w:rPr>
        <w:t>To doświadczenie musisz znać</w:t>
      </w:r>
    </w:p>
    <w:p w:rsidR="00F60F28" w:rsidRPr="00296365" w:rsidRDefault="00F60F28" w:rsidP="00EE6DF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4A3A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42DF1">
        <w:rPr>
          <w:rFonts w:ascii="Times New Roman" w:hAnsi="Times New Roman" w:cs="Times New Roman"/>
          <w:b/>
          <w:sz w:val="20"/>
          <w:szCs w:val="20"/>
        </w:rPr>
        <w:t>C83QFJ</w:t>
      </w:r>
      <w:r w:rsidR="004A3A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1950"/>
      </w:tblGrid>
      <w:tr w:rsidR="005C29B8" w:rsidRPr="00566080" w:rsidTr="001F49C4">
        <w:trPr>
          <w:trHeight w:val="444"/>
        </w:trPr>
        <w:tc>
          <w:tcPr>
            <w:tcW w:w="7338" w:type="dxa"/>
          </w:tcPr>
          <w:p w:rsidR="005C29B8" w:rsidRDefault="00D13031" w:rsidP="00EE6DF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</w:t>
            </w:r>
            <w:r w:rsidR="001528C6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  <w:r w:rsidRPr="00D13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528C6">
              <w:rPr>
                <w:rFonts w:ascii="Times New Roman" w:hAnsi="Times New Roman" w:cs="Times New Roman"/>
                <w:b/>
                <w:sz w:val="24"/>
                <w:szCs w:val="24"/>
              </w:rPr>
              <w:t>Wykrywanie białek</w:t>
            </w:r>
          </w:p>
          <w:p w:rsidR="00D13031" w:rsidRPr="00C45A34" w:rsidRDefault="001528C6" w:rsidP="00EE6DF2">
            <w:pPr>
              <w:pStyle w:val="Akapitzlist"/>
              <w:numPr>
                <w:ilvl w:val="0"/>
                <w:numId w:val="40"/>
              </w:numPr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Narysuj schemat na podstawie podanych obserwacji.</w:t>
            </w:r>
          </w:p>
        </w:tc>
        <w:tc>
          <w:tcPr>
            <w:tcW w:w="1950" w:type="dxa"/>
          </w:tcPr>
          <w:p w:rsidR="005C29B8" w:rsidRDefault="001528C6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45" name="Obraz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46" name="Obraz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HNO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  <w:p w:rsidR="005C29B8" w:rsidRPr="00342622" w:rsidRDefault="005C29B8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</w:tr>
      <w:tr w:rsidR="001528C6" w:rsidRPr="00566080" w:rsidTr="001F49C4">
        <w:trPr>
          <w:trHeight w:val="444"/>
        </w:trPr>
        <w:tc>
          <w:tcPr>
            <w:tcW w:w="7338" w:type="dxa"/>
          </w:tcPr>
          <w:p w:rsidR="00342DF1" w:rsidRDefault="00342DF1" w:rsidP="00342DF1">
            <w:pPr>
              <w:spacing w:after="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1528C6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342DF1" w:rsidRDefault="00342DF1" w:rsidP="00342DF1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342DF1" w:rsidRDefault="00342DF1" w:rsidP="00342DF1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bookmarkStart w:id="0" w:name="_GoBack"/>
            <w:bookmarkEnd w:id="0"/>
          </w:p>
          <w:p w:rsidR="00342DF1" w:rsidRDefault="00342DF1" w:rsidP="00342DF1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1528C6" w:rsidRDefault="001528C6" w:rsidP="00342D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28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Pr="001528C6">
              <w:rPr>
                <w:rFonts w:ascii="Times New Roman" w:hAnsi="Times New Roman" w:cs="Times New Roman"/>
                <w:sz w:val="24"/>
                <w:szCs w:val="24"/>
              </w:rPr>
              <w:t>W miejscu naniesienia stężonego roztworu kwasu azotowego(V) na ziarnie fasoli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528C6">
              <w:rPr>
                <w:rFonts w:ascii="Times New Roman" w:hAnsi="Times New Roman" w:cs="Times New Roman"/>
                <w:sz w:val="24"/>
                <w:szCs w:val="24"/>
              </w:rPr>
              <w:t xml:space="preserve"> twarogu, wełnie</w:t>
            </w:r>
            <w:r w:rsidR="004A3A35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1528C6">
              <w:rPr>
                <w:rFonts w:ascii="Times New Roman" w:hAnsi="Times New Roman" w:cs="Times New Roman"/>
                <w:sz w:val="24"/>
                <w:szCs w:val="24"/>
              </w:rPr>
              <w:t>ptasim piórze pojawiły się żółte plamy.</w:t>
            </w:r>
          </w:p>
          <w:p w:rsidR="001528C6" w:rsidRPr="001528C6" w:rsidRDefault="001528C6" w:rsidP="00342DF1">
            <w:pPr>
              <w:pStyle w:val="Akapitzlist"/>
              <w:numPr>
                <w:ilvl w:val="0"/>
                <w:numId w:val="40"/>
              </w:numPr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8C6">
              <w:rPr>
                <w:rFonts w:ascii="Times New Roman" w:hAnsi="Times New Roman" w:cs="Times New Roman"/>
                <w:b/>
                <w:sz w:val="24"/>
                <w:szCs w:val="24"/>
              </w:rPr>
              <w:t>Uzupełnij wniosek.</w:t>
            </w:r>
          </w:p>
          <w:p w:rsidR="001528C6" w:rsidRPr="00D13031" w:rsidRDefault="001528C6" w:rsidP="00EE6DF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8C6">
              <w:rPr>
                <w:rFonts w:ascii="Times New Roman" w:hAnsi="Times New Roman" w:cs="Times New Roman"/>
                <w:sz w:val="24"/>
                <w:szCs w:val="24"/>
              </w:rPr>
              <w:t xml:space="preserve">Wniosek: Zaszła reakcja </w:t>
            </w:r>
            <w:r w:rsidR="00342DF1">
              <w:t>__________________</w:t>
            </w:r>
            <w:r w:rsidRPr="001528C6">
              <w:rPr>
                <w:rFonts w:ascii="Times New Roman" w:hAnsi="Times New Roman" w:cs="Times New Roman"/>
                <w:sz w:val="24"/>
                <w:szCs w:val="24"/>
              </w:rPr>
              <w:t xml:space="preserve">, co świadczy o obecności </w:t>
            </w:r>
            <w:r w:rsidR="00342DF1">
              <w:t>__________________</w:t>
            </w:r>
            <w:r w:rsidR="00342DF1">
              <w:t>________</w:t>
            </w:r>
            <w:r w:rsidRPr="001528C6">
              <w:rPr>
                <w:rFonts w:ascii="Times New Roman" w:hAnsi="Times New Roman" w:cs="Times New Roman"/>
                <w:sz w:val="24"/>
                <w:szCs w:val="24"/>
              </w:rPr>
              <w:t xml:space="preserve"> w badanych substancjach.</w:t>
            </w:r>
          </w:p>
        </w:tc>
        <w:tc>
          <w:tcPr>
            <w:tcW w:w="1950" w:type="dxa"/>
          </w:tcPr>
          <w:p w:rsidR="001528C6" w:rsidRPr="001528C6" w:rsidRDefault="001528C6" w:rsidP="00EE6DF2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  <w:p w:rsidR="001528C6" w:rsidRDefault="001528C6" w:rsidP="00EE6DF2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</w:pPr>
          </w:p>
        </w:tc>
      </w:tr>
    </w:tbl>
    <w:p w:rsidR="00C45A34" w:rsidRPr="00FF4E52" w:rsidRDefault="00C45A34" w:rsidP="00EE6DF2">
      <w:pPr>
        <w:pStyle w:val="Akapitzlist"/>
        <w:numPr>
          <w:ilvl w:val="0"/>
          <w:numId w:val="7"/>
        </w:numPr>
        <w:spacing w:before="240" w:after="0" w:line="276" w:lineRule="auto"/>
        <w:rPr>
          <w:rFonts w:ascii="Arial Black" w:hAnsi="Arial Black"/>
          <w:b/>
          <w:szCs w:val="20"/>
        </w:rPr>
      </w:pPr>
      <w:r w:rsidRPr="00FF4E52">
        <w:rPr>
          <w:rFonts w:ascii="Arial Black" w:hAnsi="Arial Black"/>
          <w:b/>
          <w:szCs w:val="20"/>
        </w:rPr>
        <w:t>To doświadczenie musisz znać</w:t>
      </w:r>
    </w:p>
    <w:p w:rsidR="00C45A34" w:rsidRPr="00296365" w:rsidRDefault="00C45A34" w:rsidP="00EE6DF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4A3A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342DF1">
        <w:rPr>
          <w:rFonts w:ascii="Times New Roman" w:hAnsi="Times New Roman" w:cs="Times New Roman"/>
          <w:b/>
          <w:sz w:val="20"/>
          <w:szCs w:val="20"/>
        </w:rPr>
        <w:t>C8UJDK</w:t>
      </w:r>
      <w:r w:rsidR="004A3A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0" w:type="auto"/>
        <w:tblInd w:w="-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2096"/>
      </w:tblGrid>
      <w:tr w:rsidR="004E0A41" w:rsidRPr="00566080" w:rsidTr="001F49C4">
        <w:trPr>
          <w:trHeight w:val="444"/>
        </w:trPr>
        <w:tc>
          <w:tcPr>
            <w:tcW w:w="7196" w:type="dxa"/>
            <w:vMerge w:val="restart"/>
          </w:tcPr>
          <w:p w:rsidR="00EE6DF2" w:rsidRDefault="00EE6DF2" w:rsidP="001F49C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41. Badanie właściwości białek </w:t>
            </w:r>
          </w:p>
          <w:p w:rsidR="004E0A41" w:rsidRDefault="00EE6DF2" w:rsidP="00EE6DF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DF2">
              <w:rPr>
                <w:rFonts w:ascii="Times New Roman" w:hAnsi="Times New Roman" w:cs="Times New Roman"/>
                <w:b/>
                <w:sz w:val="24"/>
                <w:szCs w:val="24"/>
              </w:rPr>
              <w:t>Na podstawie schematu doświadczenia</w:t>
            </w:r>
            <w:r w:rsidR="004A3A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chemicznego</w:t>
            </w:r>
            <w:r w:rsidRPr="00EE6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wniosku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EE6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A3A35">
              <w:rPr>
                <w:rFonts w:ascii="Times New Roman" w:hAnsi="Times New Roman" w:cs="Times New Roman"/>
                <w:b/>
                <w:sz w:val="24"/>
                <w:szCs w:val="24"/>
              </w:rPr>
              <w:t>ustal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A3A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jakie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czynniki </w:t>
            </w:r>
            <w:r w:rsidRPr="00EE6DF2">
              <w:rPr>
                <w:rFonts w:ascii="Times New Roman" w:hAnsi="Times New Roman" w:cs="Times New Roman"/>
                <w:b/>
                <w:sz w:val="24"/>
                <w:szCs w:val="24"/>
              </w:rPr>
              <w:t>wywołują ścinanie się białka.</w:t>
            </w:r>
          </w:p>
          <w:p w:rsidR="00EE6DF2" w:rsidRDefault="00EE6DF2" w:rsidP="00EE6DF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</w:p>
          <w:p w:rsidR="00EE6DF2" w:rsidRDefault="00EE6DF2" w:rsidP="00EE6DF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4327200" cy="1400400"/>
                  <wp:effectExtent l="0" t="0" r="0" b="9525"/>
                  <wp:docPr id="52" name="Obraz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200" cy="14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2404" w:rsidRPr="00EE6DF2" w:rsidRDefault="00342DF1" w:rsidP="00EE6DF2">
            <w:pPr>
              <w:pStyle w:val="Bezodstpw"/>
              <w:tabs>
                <w:tab w:val="left" w:pos="6804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Obserwacje</w:t>
            </w:r>
            <w:r w:rsidR="00EE6DF2" w:rsidRPr="00EE6D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E6DF2" w:rsidRPr="00EE6DF2">
              <w:rPr>
                <w:rFonts w:ascii="Times New Roman" w:hAnsi="Times New Roman" w:cs="Times New Roman"/>
                <w:sz w:val="24"/>
                <w:szCs w:val="24"/>
              </w:rPr>
              <w:t>W każdej probówce białko zmienia wygląd.</w:t>
            </w:r>
          </w:p>
          <w:p w:rsidR="00342DF1" w:rsidRPr="00F949B4" w:rsidRDefault="00342DF1" w:rsidP="00342DF1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342DF1">
              <w:rPr>
                <w:rFonts w:ascii="Times New Roman" w:hAnsi="Times New Roman" w:cs="Times New Roman"/>
                <w:b/>
                <w:sz w:val="24"/>
                <w:szCs w:val="24"/>
              </w:rPr>
              <w:t>Wniosek: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6DF2" w:rsidRPr="00EE6DF2">
              <w:rPr>
                <w:rFonts w:ascii="Times New Roman" w:hAnsi="Times New Roman" w:cs="Times New Roman"/>
                <w:sz w:val="24"/>
                <w:szCs w:val="24"/>
              </w:rPr>
              <w:t>Czynniki wywołują</w:t>
            </w:r>
            <w:r w:rsidR="004A3A35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="00EE6DF2" w:rsidRPr="00EE6DF2">
              <w:rPr>
                <w:rFonts w:ascii="Times New Roman" w:hAnsi="Times New Roman" w:cs="Times New Roman"/>
                <w:sz w:val="24"/>
                <w:szCs w:val="24"/>
              </w:rPr>
              <w:t xml:space="preserve"> ścinanie się białka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____________</w:t>
            </w:r>
          </w:p>
          <w:p w:rsidR="00342DF1" w:rsidRDefault="00342DF1" w:rsidP="00342DF1">
            <w:pPr>
              <w:pStyle w:val="Bezodstpw"/>
              <w:spacing w:line="276" w:lineRule="auto"/>
              <w:ind w:right="318"/>
            </w:pPr>
            <w:r>
              <w:t>____________________________________________________________</w:t>
            </w:r>
          </w:p>
          <w:p w:rsidR="00342DF1" w:rsidRPr="00F949B4" w:rsidRDefault="00342DF1" w:rsidP="00342DF1">
            <w:pPr>
              <w:pStyle w:val="Bezodstpw"/>
              <w:spacing w:line="276" w:lineRule="auto"/>
              <w:ind w:right="318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</w:t>
            </w:r>
          </w:p>
          <w:p w:rsidR="005C2404" w:rsidRPr="00C45A34" w:rsidRDefault="00342DF1" w:rsidP="00342DF1">
            <w:pPr>
              <w:pStyle w:val="Bezodstpw"/>
              <w:spacing w:line="276" w:lineRule="auto"/>
              <w:ind w:right="318"/>
              <w:rPr>
                <w:b/>
              </w:rPr>
            </w:pPr>
            <w:r>
              <w:t>____________________________________________________________</w:t>
            </w:r>
          </w:p>
        </w:tc>
        <w:tc>
          <w:tcPr>
            <w:tcW w:w="2096" w:type="dxa"/>
          </w:tcPr>
          <w:p w:rsidR="00EE6DF2" w:rsidRPr="00342DF1" w:rsidRDefault="004E0A41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41" name="Obraz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6DF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6DF2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  <w:r w:rsidR="00342DF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(aq)</w:t>
            </w:r>
          </w:p>
          <w:p w:rsidR="00EE6DF2" w:rsidRDefault="00EE6DF2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47" name="Obraz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</w:p>
          <w:p w:rsidR="00EE6DF2" w:rsidRDefault="00EE6DF2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49" name="Obraz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50" name="Obraz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EE6DF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EE6DF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  <w:p w:rsidR="004E0A41" w:rsidRDefault="004E0A41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6DF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360000" cy="360000"/>
                  <wp:effectExtent l="0" t="0" r="2540" b="2540"/>
                  <wp:docPr id="51" name="Obraz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6DF2">
              <w:rPr>
                <w:rFonts w:ascii="Times New Roman" w:hAnsi="Times New Roman" w:cs="Times New Roman"/>
                <w:sz w:val="20"/>
                <w:szCs w:val="20"/>
              </w:rPr>
              <w:t>CuSO</w:t>
            </w:r>
            <w:r w:rsidR="00EE6DF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  <w:p w:rsidR="004E0A41" w:rsidRPr="00342622" w:rsidRDefault="004E0A41" w:rsidP="00EE6DF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</w:p>
        </w:tc>
      </w:tr>
      <w:tr w:rsidR="004E0A41" w:rsidRPr="00566080" w:rsidTr="001F49C4">
        <w:trPr>
          <w:trHeight w:val="444"/>
        </w:trPr>
        <w:tc>
          <w:tcPr>
            <w:tcW w:w="7196" w:type="dxa"/>
            <w:vMerge/>
          </w:tcPr>
          <w:p w:rsidR="004E0A41" w:rsidRPr="00C45A34" w:rsidRDefault="004E0A41" w:rsidP="00EE6DF2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6" w:type="dxa"/>
          </w:tcPr>
          <w:p w:rsidR="004E0A41" w:rsidRPr="00EE6DF2" w:rsidRDefault="004E0A41" w:rsidP="00EE6DF2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pl-PL"/>
              </w:rPr>
            </w:pPr>
          </w:p>
        </w:tc>
      </w:tr>
    </w:tbl>
    <w:p w:rsidR="00855358" w:rsidRDefault="00855358" w:rsidP="00EE6DF2">
      <w:pPr>
        <w:pStyle w:val="Akapitzlist"/>
        <w:spacing w:line="276" w:lineRule="auto"/>
        <w:ind w:left="357"/>
        <w:rPr>
          <w:rFonts w:ascii="Times New Roman" w:hAnsi="Times New Roman" w:cs="Times New Roman"/>
          <w:sz w:val="24"/>
          <w:szCs w:val="24"/>
        </w:rPr>
      </w:pPr>
    </w:p>
    <w:sectPr w:rsidR="00855358" w:rsidSect="00586E3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A77" w:rsidRDefault="002A3A77" w:rsidP="00C24BF6">
      <w:pPr>
        <w:spacing w:after="0" w:line="240" w:lineRule="auto"/>
      </w:pPr>
      <w:r>
        <w:separator/>
      </w:r>
    </w:p>
  </w:endnote>
  <w:endnote w:type="continuationSeparator" w:id="0">
    <w:p w:rsidR="002A3A77" w:rsidRDefault="002A3A77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BF6" w:rsidRDefault="00342DF1">
    <w:pPr>
      <w:pStyle w:val="Stopka"/>
    </w:pPr>
    <w:ins w:id="1" w:author="Marta Mieszkowska" w:date="2018-07-19T09:30:00Z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8A52" wp14:editId="29555BE2">
                <wp:simplePos x="0" y="0"/>
                <wp:positionH relativeFrom="column">
                  <wp:posOffset>679450</wp:posOffset>
                </wp:positionH>
                <wp:positionV relativeFrom="paragraph">
                  <wp:posOffset>-146594</wp:posOffset>
                </wp:positionV>
                <wp:extent cx="4207510" cy="450850"/>
                <wp:effectExtent l="0" t="0" r="0" b="6350"/>
                <wp:wrapNone/>
                <wp:docPr id="3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751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DF1" w:rsidRPr="005D4DD1" w:rsidRDefault="00342DF1" w:rsidP="00342DF1">
                            <w:pPr>
                              <w:pStyle w:val="Stopka"/>
                            </w:pPr>
                            <w:r w:rsidRPr="005D4DD1">
                              <w:t xml:space="preserve">www.dlanauczyciela.pl  </w:t>
                            </w:r>
                          </w:p>
                          <w:p w:rsidR="00342DF1" w:rsidRPr="005D4DD1" w:rsidRDefault="00342DF1" w:rsidP="00342DF1">
                            <w:pPr>
                              <w:pStyle w:val="Stopka"/>
                            </w:pPr>
                            <w:r w:rsidRPr="005D4DD1">
                              <w:t>© Copyright by Nowa Era Sp. z o.o.</w:t>
                            </w:r>
                          </w:p>
                          <w:p w:rsidR="00342DF1" w:rsidRPr="005D4DD1" w:rsidRDefault="00342DF1" w:rsidP="00342DF1">
                            <w:pPr>
                              <w:pStyle w:val="Stopka"/>
                            </w:pPr>
                          </w:p>
                          <w:p w:rsidR="00342DF1" w:rsidRPr="005D4DD1" w:rsidRDefault="00342DF1" w:rsidP="00342DF1">
                            <w:pPr>
                              <w:pStyle w:val="Stopka"/>
                            </w:pPr>
                          </w:p>
                          <w:p w:rsidR="00342DF1" w:rsidRPr="005D4DD1" w:rsidRDefault="00342DF1" w:rsidP="00342DF1">
                            <w:pPr>
                              <w:pStyle w:val="Stopka"/>
                            </w:pPr>
                          </w:p>
                          <w:p w:rsidR="00342DF1" w:rsidRPr="005D4DD1" w:rsidRDefault="00342DF1" w:rsidP="00342DF1">
                            <w:pPr>
                              <w:pStyle w:val="Stopka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6" type="#_x0000_t202" style="position:absolute;margin-left:53.5pt;margin-top:-11.55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" filled="f" stroked="f">
                <v:textbox>
                  <w:txbxContent>
                    <w:p w:rsidR="00342DF1" w:rsidRPr="005D4DD1" w:rsidRDefault="00342DF1" w:rsidP="00342DF1">
                      <w:pPr>
                        <w:pStyle w:val="Stopka"/>
                      </w:pPr>
                      <w:r w:rsidRPr="005D4DD1">
                        <w:t xml:space="preserve">www.dlanauczyciela.pl  </w:t>
                      </w:r>
                    </w:p>
                    <w:p w:rsidR="00342DF1" w:rsidRPr="005D4DD1" w:rsidRDefault="00342DF1" w:rsidP="00342DF1">
                      <w:pPr>
                        <w:pStyle w:val="Stopka"/>
                      </w:pPr>
                      <w:r w:rsidRPr="005D4DD1">
                        <w:t>© Copyright by Nowa Era Sp. z o.o.</w:t>
                      </w:r>
                    </w:p>
                    <w:p w:rsidR="00342DF1" w:rsidRPr="005D4DD1" w:rsidRDefault="00342DF1" w:rsidP="00342DF1">
                      <w:pPr>
                        <w:pStyle w:val="Stopka"/>
                      </w:pPr>
                    </w:p>
                    <w:p w:rsidR="00342DF1" w:rsidRPr="005D4DD1" w:rsidRDefault="00342DF1" w:rsidP="00342DF1">
                      <w:pPr>
                        <w:pStyle w:val="Stopka"/>
                      </w:pPr>
                    </w:p>
                    <w:p w:rsidR="00342DF1" w:rsidRPr="005D4DD1" w:rsidRDefault="00342DF1" w:rsidP="00342DF1">
                      <w:pPr>
                        <w:pStyle w:val="Stopka"/>
                      </w:pPr>
                    </w:p>
                    <w:p w:rsidR="00342DF1" w:rsidRPr="005D4DD1" w:rsidRDefault="00342DF1" w:rsidP="00342DF1">
                      <w:pPr>
                        <w:pStyle w:val="Stopka"/>
                      </w:pPr>
                    </w:p>
                  </w:txbxContent>
                </v:textbox>
              </v:shape>
            </w:pict>
          </mc:Fallback>
        </mc:AlternateContent>
      </w:r>
      <w:r w:rsidRPr="00CE798F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E5DA9FD" wp14:editId="1A4F2FB9">
            <wp:simplePos x="0" y="0"/>
            <wp:positionH relativeFrom="column">
              <wp:posOffset>3079</wp:posOffset>
            </wp:positionH>
            <wp:positionV relativeFrom="page">
              <wp:posOffset>9980762</wp:posOffset>
            </wp:positionV>
            <wp:extent cx="577970" cy="388189"/>
            <wp:effectExtent l="0" t="0" r="0" b="0"/>
            <wp:wrapNone/>
            <wp:docPr id="7" name="Obraz 6" descr="log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_RGB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" cy="3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59AE4" wp14:editId="1543EDD4">
                <wp:simplePos x="0" y="0"/>
                <wp:positionH relativeFrom="column">
                  <wp:posOffset>5067935</wp:posOffset>
                </wp:positionH>
                <wp:positionV relativeFrom="paragraph">
                  <wp:posOffset>66040</wp:posOffset>
                </wp:positionV>
                <wp:extent cx="1428115" cy="228600"/>
                <wp:effectExtent l="0" t="0" r="0" b="0"/>
                <wp:wrapNone/>
                <wp:docPr id="4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2DF1" w:rsidRPr="002C7B82" w:rsidRDefault="00342DF1" w:rsidP="00342DF1">
                            <w:pPr>
                              <w:pStyle w:val="nrstrony"/>
                            </w:pPr>
                            <w:r w:rsidRPr="002C7B82">
                              <w:fldChar w:fldCharType="begin"/>
                            </w:r>
                            <w:r w:rsidRPr="002C7B82">
                              <w:instrText>PAGE   \* MERGEFORMAT</w:instrText>
                            </w:r>
                            <w:r w:rsidRPr="002C7B8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2C7B82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9.05pt;margin-top:5.2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" filled="f" stroked="f">
                <v:textbox>
                  <w:txbxContent>
                    <w:p w:rsidR="00342DF1" w:rsidRPr="002C7B82" w:rsidRDefault="00342DF1" w:rsidP="00342DF1">
                      <w:pPr>
                        <w:pStyle w:val="nrstrony"/>
                      </w:pPr>
                      <w:r w:rsidRPr="002C7B82">
                        <w:fldChar w:fldCharType="begin"/>
                      </w:r>
                      <w:r w:rsidRPr="002C7B82">
                        <w:instrText>PAGE   \* MERGEFORMAT</w:instrText>
                      </w:r>
                      <w:r w:rsidRPr="002C7B8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2C7B82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A77" w:rsidRDefault="002A3A77" w:rsidP="00C24BF6">
      <w:pPr>
        <w:spacing w:after="0" w:line="240" w:lineRule="auto"/>
      </w:pPr>
      <w:r>
        <w:separator/>
      </w:r>
    </w:p>
  </w:footnote>
  <w:footnote w:type="continuationSeparator" w:id="0">
    <w:p w:rsidR="002A3A77" w:rsidRDefault="002A3A77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C02C36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1594135C"/>
    <w:multiLevelType w:val="hybridMultilevel"/>
    <w:tmpl w:val="10783634"/>
    <w:lvl w:ilvl="0" w:tplc="964A2EA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7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CB86E9F"/>
    <w:multiLevelType w:val="hybridMultilevel"/>
    <w:tmpl w:val="3AE2467E"/>
    <w:lvl w:ilvl="0" w:tplc="313E5F7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E92F1E"/>
    <w:multiLevelType w:val="hybridMultilevel"/>
    <w:tmpl w:val="94AC28E2"/>
    <w:lvl w:ilvl="0" w:tplc="4694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37CA8"/>
    <w:multiLevelType w:val="hybridMultilevel"/>
    <w:tmpl w:val="69D472EC"/>
    <w:lvl w:ilvl="0" w:tplc="3196A3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A2C20"/>
    <w:multiLevelType w:val="hybridMultilevel"/>
    <w:tmpl w:val="4AD8D7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4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7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0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1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408C0E3C"/>
    <w:multiLevelType w:val="hybridMultilevel"/>
    <w:tmpl w:val="32BA950E"/>
    <w:lvl w:ilvl="0" w:tplc="F398B6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634C1"/>
    <w:multiLevelType w:val="hybridMultilevel"/>
    <w:tmpl w:val="1DAC9E66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>
    <w:nsid w:val="45034B0A"/>
    <w:multiLevelType w:val="hybridMultilevel"/>
    <w:tmpl w:val="70BC6450"/>
    <w:lvl w:ilvl="0" w:tplc="A460897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458363BE"/>
    <w:multiLevelType w:val="hybridMultilevel"/>
    <w:tmpl w:val="FD5C606A"/>
    <w:lvl w:ilvl="0" w:tplc="EED0208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7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06A9C"/>
    <w:multiLevelType w:val="hybridMultilevel"/>
    <w:tmpl w:val="3B2A139A"/>
    <w:lvl w:ilvl="0" w:tplc="77628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1">
    <w:nsid w:val="49132EBE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A75C41"/>
    <w:multiLevelType w:val="hybridMultilevel"/>
    <w:tmpl w:val="F6BE8D52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4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7">
    <w:nsid w:val="66B625EF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6F811F1"/>
    <w:multiLevelType w:val="hybridMultilevel"/>
    <w:tmpl w:val="E70E9DA8"/>
    <w:lvl w:ilvl="0" w:tplc="BF20C4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0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2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8101B8"/>
    <w:multiLevelType w:val="hybridMultilevel"/>
    <w:tmpl w:val="BE50B694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C656C6"/>
    <w:multiLevelType w:val="hybridMultilevel"/>
    <w:tmpl w:val="876491A6"/>
    <w:lvl w:ilvl="0" w:tplc="1B341F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761237"/>
    <w:multiLevelType w:val="hybridMultilevel"/>
    <w:tmpl w:val="B58A0CA8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27"/>
  </w:num>
  <w:num w:numId="8">
    <w:abstractNumId w:val="48"/>
  </w:num>
  <w:num w:numId="9">
    <w:abstractNumId w:val="39"/>
  </w:num>
  <w:num w:numId="10">
    <w:abstractNumId w:val="33"/>
  </w:num>
  <w:num w:numId="11">
    <w:abstractNumId w:val="21"/>
  </w:num>
  <w:num w:numId="12">
    <w:abstractNumId w:val="41"/>
  </w:num>
  <w:num w:numId="13">
    <w:abstractNumId w:val="2"/>
  </w:num>
  <w:num w:numId="14">
    <w:abstractNumId w:val="42"/>
  </w:num>
  <w:num w:numId="15">
    <w:abstractNumId w:val="0"/>
  </w:num>
  <w:num w:numId="16">
    <w:abstractNumId w:val="20"/>
  </w:num>
  <w:num w:numId="17">
    <w:abstractNumId w:val="36"/>
  </w:num>
  <w:num w:numId="18">
    <w:abstractNumId w:val="14"/>
  </w:num>
  <w:num w:numId="19">
    <w:abstractNumId w:val="18"/>
  </w:num>
  <w:num w:numId="20">
    <w:abstractNumId w:val="29"/>
  </w:num>
  <w:num w:numId="21">
    <w:abstractNumId w:val="43"/>
  </w:num>
  <w:num w:numId="22">
    <w:abstractNumId w:val="40"/>
  </w:num>
  <w:num w:numId="23">
    <w:abstractNumId w:val="35"/>
  </w:num>
  <w:num w:numId="24">
    <w:abstractNumId w:val="34"/>
  </w:num>
  <w:num w:numId="25">
    <w:abstractNumId w:val="30"/>
  </w:num>
  <w:num w:numId="26">
    <w:abstractNumId w:val="22"/>
  </w:num>
  <w:num w:numId="27">
    <w:abstractNumId w:val="19"/>
  </w:num>
  <w:num w:numId="28">
    <w:abstractNumId w:val="49"/>
  </w:num>
  <w:num w:numId="29">
    <w:abstractNumId w:val="15"/>
  </w:num>
  <w:num w:numId="30">
    <w:abstractNumId w:val="7"/>
  </w:num>
  <w:num w:numId="31">
    <w:abstractNumId w:val="3"/>
  </w:num>
  <w:num w:numId="32">
    <w:abstractNumId w:val="46"/>
  </w:num>
  <w:num w:numId="33">
    <w:abstractNumId w:val="45"/>
  </w:num>
  <w:num w:numId="34">
    <w:abstractNumId w:val="24"/>
  </w:num>
  <w:num w:numId="35">
    <w:abstractNumId w:val="28"/>
  </w:num>
  <w:num w:numId="36">
    <w:abstractNumId w:val="37"/>
  </w:num>
  <w:num w:numId="37">
    <w:abstractNumId w:val="8"/>
  </w:num>
  <w:num w:numId="38">
    <w:abstractNumId w:val="23"/>
  </w:num>
  <w:num w:numId="39">
    <w:abstractNumId w:val="32"/>
  </w:num>
  <w:num w:numId="40">
    <w:abstractNumId w:val="47"/>
  </w:num>
  <w:num w:numId="41">
    <w:abstractNumId w:val="9"/>
  </w:num>
  <w:num w:numId="42">
    <w:abstractNumId w:val="25"/>
  </w:num>
  <w:num w:numId="43">
    <w:abstractNumId w:val="6"/>
  </w:num>
  <w:num w:numId="44">
    <w:abstractNumId w:val="44"/>
  </w:num>
  <w:num w:numId="45">
    <w:abstractNumId w:val="26"/>
  </w:num>
  <w:num w:numId="46">
    <w:abstractNumId w:val="1"/>
  </w:num>
  <w:num w:numId="47">
    <w:abstractNumId w:val="31"/>
  </w:num>
  <w:num w:numId="48">
    <w:abstractNumId w:val="11"/>
  </w:num>
  <w:num w:numId="49">
    <w:abstractNumId w:val="1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119CA"/>
    <w:rsid w:val="00034360"/>
    <w:rsid w:val="00064896"/>
    <w:rsid w:val="0009190C"/>
    <w:rsid w:val="00091D97"/>
    <w:rsid w:val="000C3F5D"/>
    <w:rsid w:val="000D0B49"/>
    <w:rsid w:val="000F1C70"/>
    <w:rsid w:val="00110DC4"/>
    <w:rsid w:val="00115815"/>
    <w:rsid w:val="001528C6"/>
    <w:rsid w:val="0016009B"/>
    <w:rsid w:val="00164238"/>
    <w:rsid w:val="001F30A6"/>
    <w:rsid w:val="001F49C4"/>
    <w:rsid w:val="00202104"/>
    <w:rsid w:val="00204EFB"/>
    <w:rsid w:val="0025000B"/>
    <w:rsid w:val="002717C0"/>
    <w:rsid w:val="0027660F"/>
    <w:rsid w:val="00284A6B"/>
    <w:rsid w:val="00296365"/>
    <w:rsid w:val="002A3A77"/>
    <w:rsid w:val="002B5095"/>
    <w:rsid w:val="003015C3"/>
    <w:rsid w:val="00331C4B"/>
    <w:rsid w:val="00333130"/>
    <w:rsid w:val="00334594"/>
    <w:rsid w:val="00342622"/>
    <w:rsid w:val="00342DF1"/>
    <w:rsid w:val="003508BA"/>
    <w:rsid w:val="00397456"/>
    <w:rsid w:val="003E01CD"/>
    <w:rsid w:val="003F313C"/>
    <w:rsid w:val="004279D5"/>
    <w:rsid w:val="004409B8"/>
    <w:rsid w:val="00447F49"/>
    <w:rsid w:val="00460E5B"/>
    <w:rsid w:val="00461502"/>
    <w:rsid w:val="0047651A"/>
    <w:rsid w:val="00487E5D"/>
    <w:rsid w:val="004947E7"/>
    <w:rsid w:val="004A3A35"/>
    <w:rsid w:val="004A4043"/>
    <w:rsid w:val="004B1748"/>
    <w:rsid w:val="004E0A41"/>
    <w:rsid w:val="004E3192"/>
    <w:rsid w:val="004F0F1E"/>
    <w:rsid w:val="004F1782"/>
    <w:rsid w:val="00543CE0"/>
    <w:rsid w:val="00544F0B"/>
    <w:rsid w:val="0056520E"/>
    <w:rsid w:val="00577264"/>
    <w:rsid w:val="00585113"/>
    <w:rsid w:val="00586E39"/>
    <w:rsid w:val="00594146"/>
    <w:rsid w:val="005A42D2"/>
    <w:rsid w:val="005A7E33"/>
    <w:rsid w:val="005B4110"/>
    <w:rsid w:val="005C2404"/>
    <w:rsid w:val="005C29B8"/>
    <w:rsid w:val="005D727F"/>
    <w:rsid w:val="005F59BC"/>
    <w:rsid w:val="006036BC"/>
    <w:rsid w:val="00603B05"/>
    <w:rsid w:val="00627B43"/>
    <w:rsid w:val="00636660"/>
    <w:rsid w:val="00637B02"/>
    <w:rsid w:val="00657924"/>
    <w:rsid w:val="0068382D"/>
    <w:rsid w:val="006D55BE"/>
    <w:rsid w:val="006F6D0E"/>
    <w:rsid w:val="006F7B41"/>
    <w:rsid w:val="0071488F"/>
    <w:rsid w:val="00756A50"/>
    <w:rsid w:val="00766E7D"/>
    <w:rsid w:val="007679FB"/>
    <w:rsid w:val="00781465"/>
    <w:rsid w:val="007B1605"/>
    <w:rsid w:val="007B2843"/>
    <w:rsid w:val="007B4AFA"/>
    <w:rsid w:val="007C0F4B"/>
    <w:rsid w:val="00810532"/>
    <w:rsid w:val="00837799"/>
    <w:rsid w:val="008411B6"/>
    <w:rsid w:val="00855358"/>
    <w:rsid w:val="00887CE1"/>
    <w:rsid w:val="008D19AA"/>
    <w:rsid w:val="009004BF"/>
    <w:rsid w:val="009615D5"/>
    <w:rsid w:val="00A039E9"/>
    <w:rsid w:val="00A16BFF"/>
    <w:rsid w:val="00A52F38"/>
    <w:rsid w:val="00A64CDF"/>
    <w:rsid w:val="00A67403"/>
    <w:rsid w:val="00A87E57"/>
    <w:rsid w:val="00AA73C0"/>
    <w:rsid w:val="00AC2520"/>
    <w:rsid w:val="00AC4720"/>
    <w:rsid w:val="00B17E91"/>
    <w:rsid w:val="00B33A75"/>
    <w:rsid w:val="00B64C7D"/>
    <w:rsid w:val="00BE51DA"/>
    <w:rsid w:val="00C023CD"/>
    <w:rsid w:val="00C04A5E"/>
    <w:rsid w:val="00C24BF6"/>
    <w:rsid w:val="00C43DD9"/>
    <w:rsid w:val="00C45A34"/>
    <w:rsid w:val="00C47D2B"/>
    <w:rsid w:val="00C63909"/>
    <w:rsid w:val="00D13031"/>
    <w:rsid w:val="00DA7FB0"/>
    <w:rsid w:val="00DE21FC"/>
    <w:rsid w:val="00E027B9"/>
    <w:rsid w:val="00E57D0D"/>
    <w:rsid w:val="00E615B7"/>
    <w:rsid w:val="00EC284C"/>
    <w:rsid w:val="00EC53CC"/>
    <w:rsid w:val="00ED70D8"/>
    <w:rsid w:val="00EE6DF2"/>
    <w:rsid w:val="00F60F28"/>
    <w:rsid w:val="00FA7624"/>
    <w:rsid w:val="00FC1F98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342DF1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342DF1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AF59-09D3-4DE2-9A67-50B175E3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cp:lastPrinted>2018-03-02T09:16:00Z</cp:lastPrinted>
  <dcterms:created xsi:type="dcterms:W3CDTF">2018-07-19T07:36:00Z</dcterms:created>
  <dcterms:modified xsi:type="dcterms:W3CDTF">2018-07-19T07:36:00Z</dcterms:modified>
</cp:coreProperties>
</file>